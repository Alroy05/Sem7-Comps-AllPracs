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80" w:lineRule="exact"/>
        <w:ind w:left="-40"/>
        <w:rPr>
          <w:ins w:id="0" w:author="9427_Atharva Pawar" w:date="2023-10-16T23:07:30Z"/>
          <w:rFonts w:ascii="Times New Roman"/>
          <w:position w:val="-1"/>
          <w:sz w:val="8"/>
        </w:rPr>
      </w:pPr>
    </w:p>
    <w:p>
      <w:pPr>
        <w:pStyle w:val="4"/>
        <w:spacing w:line="80" w:lineRule="exact"/>
        <w:ind w:left="-40"/>
        <w:rPr>
          <w:ins w:id="1" w:author="9427_Atharva Pawar" w:date="2023-10-16T23:07:29Z"/>
          <w:rFonts w:hint="default" w:ascii="Times New Roman"/>
          <w:position w:val="-1"/>
          <w:sz w:val="8"/>
          <w:lang w:val="en-IN"/>
        </w:rPr>
      </w:pPr>
      <w:ins w:id="2" w:author="9427_Atharva Pawar" w:date="2023-10-16T23:07:45Z">
        <w:r>
          <w:rPr>
            <w:rFonts w:hint="default" w:ascii="Times New Roman"/>
            <w:position w:val="-1"/>
            <w:sz w:val="8"/>
            <w:lang w:val="en-IN"/>
          </w:rPr>
          <w:drawing>
            <wp:inline distT="0" distB="0" distL="114300" distR="114300">
              <wp:extent cx="6888480" cy="3444240"/>
              <wp:effectExtent l="0" t="0" r="0" b="0"/>
              <wp:docPr id="2" name="Picture 2" descr="WhatsApp Image 2023-10-16 at 10.51.55 PM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2" descr="WhatsApp Image 2023-10-16 at 10.51.55 PM"/>
                      <pic:cNvPicPr>
                        <a:picLocks noChangeAspect="1"/>
                      </pic:cNvPicPr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88480" cy="34442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>
      <w:pPr>
        <w:pStyle w:val="4"/>
        <w:spacing w:line="80" w:lineRule="exact"/>
        <w:ind w:left="-40"/>
        <w:rPr>
          <w:ins w:id="4" w:author="9427_Atharva Pawar" w:date="2023-10-16T23:07:29Z"/>
          <w:rFonts w:ascii="Times New Roman"/>
          <w:position w:val="-1"/>
          <w:sz w:val="8"/>
        </w:rPr>
      </w:pPr>
    </w:p>
    <w:p>
      <w:pPr>
        <w:pStyle w:val="4"/>
        <w:spacing w:line="80" w:lineRule="exact"/>
        <w:ind w:left="-40"/>
        <w:rPr>
          <w:rFonts w:ascii="Times New Roman"/>
          <w:sz w:val="8"/>
        </w:rPr>
      </w:pPr>
      <w:r>
        <w:rPr>
          <w:rFonts w:ascii="Times New Roman"/>
          <w:position w:val="-1"/>
          <w:sz w:val="8"/>
        </w:rPr>
        <w:pict>
          <v:group id="_x0000_s1026" o:spid="_x0000_s1026" o:spt="203" style="height:4pt;width:539pt;" coordsize="10780,80">
            <o:lock v:ext="edit"/>
            <v:rect id="_x0000_s1027" o:spid="_x0000_s1027" o:spt="1" style="position:absolute;left:0;top:0;height:80;width:10780;" fillcolor="#000000" filled="t" stroked="f" coordsize="21600,21600">
              <v:path/>
              <v:fill on="t" opacity="9764f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4"/>
        <w:spacing w:before="7"/>
        <w:ind w:left="0"/>
        <w:rPr>
          <w:rFonts w:ascii="Times New Roman"/>
        </w:rPr>
      </w:pPr>
    </w:p>
    <w:p>
      <w:pPr>
        <w:pStyle w:val="5"/>
      </w:pPr>
      <w:r>
        <w:pict>
          <v:shape id="_x0000_s1028" o:spid="_x0000_s1028" style="position:absolute;left:0pt;margin-left:31.75pt;margin-top:11.5pt;height:2.75pt;width:5.45pt;mso-position-horizontal-relative:page;z-index:251660288;mso-width-relative:page;mso-height-relative:page;" fillcolor="#202020" filled="t" stroked="f" coordorigin="636,230" coordsize="109,55" path="m690,285l636,230,744,230,690,28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202020"/>
        </w:rPr>
        <w:t>USING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DGMI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ALOGIRHTM</w:t>
      </w:r>
    </w:p>
    <w:p>
      <w:pPr>
        <w:pStyle w:val="4"/>
        <w:ind w:left="0"/>
        <w:rPr>
          <w:rFonts w:ascii="Roboto"/>
          <w:sz w:val="20"/>
        </w:rPr>
      </w:pPr>
    </w:p>
    <w:p>
      <w:pPr>
        <w:pStyle w:val="4"/>
        <w:spacing w:before="7"/>
        <w:ind w:left="0"/>
        <w:rPr>
          <w:rFonts w:ascii="Roboto"/>
        </w:rPr>
      </w:pPr>
      <w:r>
        <w:pict>
          <v:shape id="_x0000_s1029" o:spid="_x0000_s1029" style="position:absolute;left:0pt;margin-left:42.5pt;margin-top:11.2pt;height:0.1pt;width:524.5pt;mso-position-horizontal-relative:page;mso-wrap-distance-bottom:0pt;mso-wrap-distance-top:0pt;z-index:-251654144;mso-width-relative:page;mso-height-relative:page;" filled="f" stroked="t" coordorigin="850,225" coordsize="10490,0" path="m850,225l11340,225e">
            <v:path arrowok="t"/>
            <v:fill on="f" focussize="0,0"/>
            <v:stroke weight="1pt" color="#EDEDED"/>
            <v:imagedata o:title=""/>
            <o:lock v:ext="edit"/>
            <w10:wrap type="topAndBottom"/>
          </v:shape>
        </w:pict>
      </w:r>
    </w:p>
    <w:p>
      <w:pPr>
        <w:pStyle w:val="4"/>
        <w:tabs>
          <w:tab w:val="left" w:pos="10739"/>
        </w:tabs>
        <w:spacing w:line="126" w:lineRule="exact"/>
      </w:pPr>
      <w:r>
        <w:rPr>
          <w:color w:val="202020"/>
          <w:u w:val="single" w:color="EDEDED"/>
        </w:rPr>
        <w:t>import IPython</w:t>
      </w:r>
      <w:r>
        <w:rPr>
          <w:color w:val="202020"/>
          <w:u w:val="single" w:color="EDEDED"/>
        </w:rPr>
        <w:tab/>
      </w:r>
    </w:p>
    <w:p>
      <w:pPr>
        <w:pStyle w:val="4"/>
        <w:spacing w:before="26"/>
      </w:pPr>
      <w:r>
        <w:rPr>
          <w:color w:val="202020"/>
        </w:rPr>
        <w:t>import sys</w:t>
      </w:r>
    </w:p>
    <w:p>
      <w:pPr>
        <w:pStyle w:val="4"/>
        <w:spacing w:before="26" w:line="278" w:lineRule="auto"/>
        <w:ind w:right="9369"/>
      </w:pPr>
      <w:r>
        <w:rPr>
          <w:color w:val="202020"/>
        </w:rPr>
        <w:t>import itertools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import time</w:t>
      </w:r>
    </w:p>
    <w:p>
      <w:pPr>
        <w:pStyle w:val="4"/>
        <w:spacing w:line="164" w:lineRule="exact"/>
      </w:pPr>
      <w:r>
        <w:rPr>
          <w:color w:val="202020"/>
        </w:rPr>
        <w:t>import math</w:t>
      </w:r>
    </w:p>
    <w:p>
      <w:pPr>
        <w:pStyle w:val="4"/>
        <w:spacing w:before="5"/>
        <w:ind w:left="0"/>
        <w:rPr>
          <w:sz w:val="18"/>
        </w:rPr>
      </w:pPr>
    </w:p>
    <w:p>
      <w:pPr>
        <w:pStyle w:val="4"/>
        <w:spacing w:line="278" w:lineRule="auto"/>
        <w:ind w:left="547" w:right="7599" w:hanging="308"/>
      </w:pPr>
      <w:r>
        <w:rPr>
          <w:color w:val="202020"/>
        </w:rPr>
        <w:t>def checkAndMergeBucket(bucketList, t):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bucketListLength = len(bucketList)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for i in range (bucketListLength):</w:t>
      </w:r>
    </w:p>
    <w:p>
      <w:pPr>
        <w:pStyle w:val="4"/>
        <w:spacing w:line="278" w:lineRule="auto"/>
        <w:ind w:left="1163" w:right="7983" w:hanging="308"/>
      </w:pPr>
      <w:r>
        <w:rPr>
          <w:color w:val="202020"/>
        </w:rPr>
        <w:t>if len(bucketList[i]) &gt; 2: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bucketList[i].pop(0)</w:t>
      </w:r>
    </w:p>
    <w:p>
      <w:pPr>
        <w:pStyle w:val="4"/>
        <w:spacing w:line="278" w:lineRule="auto"/>
        <w:ind w:left="1471" w:right="7444" w:hanging="308"/>
      </w:pPr>
      <w:r>
        <w:rPr>
          <w:color w:val="202020"/>
        </w:rPr>
        <w:t>if i + 1 &gt;= bucketListLength: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bucketList[i].pop(0)</w:t>
      </w:r>
    </w:p>
    <w:p>
      <w:pPr>
        <w:pStyle w:val="4"/>
        <w:spacing w:line="164" w:lineRule="exact"/>
        <w:ind w:left="1163"/>
      </w:pPr>
      <w:r>
        <w:rPr>
          <w:color w:val="202020"/>
        </w:rPr>
        <w:t>else:</w:t>
      </w:r>
    </w:p>
    <w:p>
      <w:pPr>
        <w:pStyle w:val="4"/>
        <w:spacing w:before="25"/>
        <w:ind w:left="1471"/>
      </w:pPr>
      <w:r>
        <w:rPr>
          <w:color w:val="202020"/>
        </w:rPr>
        <w:t>bucketList[i+1].append(bucketList[i].pop(0))</w:t>
      </w:r>
    </w:p>
    <w:p>
      <w:pPr>
        <w:pStyle w:val="4"/>
        <w:spacing w:before="6"/>
        <w:ind w:left="0"/>
        <w:rPr>
          <w:sz w:val="18"/>
        </w:rPr>
      </w:pPr>
    </w:p>
    <w:p>
      <w:pPr>
        <w:pStyle w:val="4"/>
      </w:pPr>
      <w:r>
        <w:rPr>
          <w:color w:val="202020"/>
        </w:rPr>
        <w:t>K = 1000</w:t>
      </w:r>
    </w:p>
    <w:p>
      <w:pPr>
        <w:pStyle w:val="4"/>
        <w:spacing w:before="26"/>
      </w:pPr>
      <w:r>
        <w:rPr>
          <w:color w:val="202020"/>
        </w:rPr>
        <w:t>N = 1000</w:t>
      </w:r>
    </w:p>
    <w:p>
      <w:pPr>
        <w:pStyle w:val="4"/>
        <w:spacing w:before="26" w:line="278" w:lineRule="auto"/>
        <w:ind w:right="7906"/>
      </w:pPr>
      <w:r>
        <w:rPr>
          <w:color w:val="202020"/>
        </w:rPr>
        <w:t>k = int(math.floor(math.log(N, 2)))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t = 0</w:t>
      </w:r>
    </w:p>
    <w:p>
      <w:pPr>
        <w:pStyle w:val="4"/>
        <w:spacing w:line="164" w:lineRule="exact"/>
      </w:pPr>
      <w:r>
        <w:rPr>
          <w:color w:val="202020"/>
        </w:rPr>
        <w:t>onesCount = 0</w:t>
      </w:r>
    </w:p>
    <w:p>
      <w:pPr>
        <w:pStyle w:val="4"/>
        <w:spacing w:before="26"/>
      </w:pPr>
      <w:r>
        <w:rPr>
          <w:color w:val="202020"/>
        </w:rPr>
        <w:t>bucketList = []</w:t>
      </w:r>
    </w:p>
    <w:p>
      <w:pPr>
        <w:pStyle w:val="4"/>
        <w:spacing w:before="26"/>
      </w:pPr>
      <w:r>
        <w:rPr>
          <w:color w:val="202020"/>
        </w:rPr>
        <w:t>for i in range(k+1):</w:t>
      </w:r>
    </w:p>
    <w:p>
      <w:pPr>
        <w:pStyle w:val="4"/>
        <w:spacing w:before="26"/>
        <w:ind w:left="547"/>
      </w:pPr>
      <w:r>
        <w:rPr>
          <w:color w:val="202020"/>
        </w:rPr>
        <w:t>bucketList.append(list())</w:t>
      </w:r>
    </w:p>
    <w:p>
      <w:pPr>
        <w:pStyle w:val="4"/>
        <w:spacing w:before="5"/>
        <w:ind w:left="0"/>
        <w:rPr>
          <w:sz w:val="18"/>
        </w:rPr>
      </w:pPr>
    </w:p>
    <w:p>
      <w:pPr>
        <w:pStyle w:val="4"/>
        <w:spacing w:line="278" w:lineRule="auto"/>
        <w:ind w:left="547" w:right="8522" w:hanging="308"/>
      </w:pPr>
      <w:r>
        <w:rPr>
          <w:color w:val="202020"/>
        </w:rPr>
        <w:t>with open('dgmi.txt') as f: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while True:</w:t>
      </w:r>
    </w:p>
    <w:p>
      <w:pPr>
        <w:pStyle w:val="4"/>
        <w:spacing w:line="278" w:lineRule="auto"/>
        <w:ind w:left="855" w:right="8984"/>
      </w:pPr>
      <w:r>
        <w:rPr>
          <w:color w:val="202020"/>
        </w:rPr>
        <w:t>c = f.read(1)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if not c:</w:t>
      </w:r>
    </w:p>
    <w:p>
      <w:pPr>
        <w:pStyle w:val="4"/>
        <w:spacing w:line="164" w:lineRule="exact"/>
        <w:ind w:left="1163"/>
      </w:pPr>
      <w:r>
        <w:rPr>
          <w:color w:val="202020"/>
        </w:rPr>
        <w:t>for i in range(k+1):</w:t>
      </w:r>
    </w:p>
    <w:p>
      <w:pPr>
        <w:pStyle w:val="4"/>
        <w:spacing w:before="26"/>
        <w:ind w:left="1471"/>
      </w:pPr>
      <w:r>
        <w:rPr>
          <w:color w:val="202020"/>
        </w:rPr>
        <w:t>for j in range(len(bucketList[i])):</w:t>
      </w:r>
    </w:p>
    <w:p>
      <w:pPr>
        <w:pStyle w:val="4"/>
        <w:spacing w:before="26" w:line="278" w:lineRule="auto"/>
        <w:ind w:left="1779" w:right="479"/>
      </w:pPr>
      <w:r>
        <w:rPr>
          <w:color w:val="202020"/>
        </w:rPr>
        <w:t>print ("Size of bucket: %d |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Power of 2: %d | timestamp: %d" % (pow(2,i), i, bucketList[i][j]))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earliestTimestamp = bucketList[i][j]</w:t>
      </w:r>
    </w:p>
    <w:p>
      <w:pPr>
        <w:pStyle w:val="4"/>
        <w:spacing w:line="164" w:lineRule="exact"/>
        <w:ind w:left="1163"/>
      </w:pPr>
      <w:r>
        <w:rPr>
          <w:color w:val="202020"/>
        </w:rPr>
        <w:t>for i in range(k+1):</w:t>
      </w:r>
    </w:p>
    <w:p>
      <w:pPr>
        <w:pStyle w:val="4"/>
        <w:spacing w:before="26"/>
        <w:ind w:left="1471"/>
      </w:pPr>
      <w:r>
        <w:rPr>
          <w:color w:val="202020"/>
        </w:rPr>
        <w:t>for j in range(len(bucketList[i])):</w:t>
      </w:r>
    </w:p>
    <w:p>
      <w:pPr>
        <w:pStyle w:val="4"/>
        <w:spacing w:before="26" w:line="278" w:lineRule="auto"/>
        <w:ind w:left="2087" w:right="5905" w:hanging="308"/>
      </w:pPr>
      <w:r>
        <w:rPr>
          <w:color w:val="202020"/>
        </w:rPr>
        <w:t>if bucketList[i][j] != earliestTimestamp: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onesCount = onesCount + pow(2,i)</w:t>
      </w:r>
    </w:p>
    <w:p>
      <w:pPr>
        <w:pStyle w:val="4"/>
        <w:spacing w:line="164" w:lineRule="exact"/>
        <w:ind w:left="1779"/>
      </w:pPr>
      <w:r>
        <w:rPr>
          <w:color w:val="202020"/>
        </w:rPr>
        <w:t>else:</w:t>
      </w:r>
    </w:p>
    <w:p>
      <w:pPr>
        <w:pStyle w:val="4"/>
        <w:spacing w:before="27"/>
        <w:ind w:left="2087"/>
      </w:pPr>
      <w:r>
        <w:rPr>
          <w:color w:val="202020"/>
        </w:rPr>
        <w:t>onesCount = onesCount + 0.5 * pow(2,i)</w:t>
      </w:r>
    </w:p>
    <w:p>
      <w:pPr>
        <w:pStyle w:val="4"/>
        <w:spacing w:before="26" w:line="278" w:lineRule="auto"/>
        <w:ind w:left="1163" w:right="4982" w:hanging="1"/>
      </w:pPr>
      <w:r>
        <w:rPr>
          <w:color w:val="202020"/>
        </w:rPr>
        <w:t>print ("Number of ones in last %d bits: %d" % (K, onesCount))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break</w:t>
      </w:r>
    </w:p>
    <w:p>
      <w:pPr>
        <w:pStyle w:val="4"/>
        <w:spacing w:line="164" w:lineRule="exact"/>
        <w:ind w:left="855"/>
      </w:pPr>
      <w:r>
        <w:rPr>
          <w:color w:val="202020"/>
        </w:rPr>
        <w:t>t = (t + 1) % N</w:t>
      </w:r>
    </w:p>
    <w:p>
      <w:pPr>
        <w:pStyle w:val="4"/>
        <w:spacing w:before="26"/>
        <w:ind w:left="855"/>
      </w:pPr>
      <w:r>
        <w:rPr>
          <w:color w:val="202020"/>
        </w:rPr>
        <w:t>for i in range(k+1):</w:t>
      </w:r>
    </w:p>
    <w:p>
      <w:pPr>
        <w:pStyle w:val="4"/>
        <w:spacing w:before="26" w:line="278" w:lineRule="auto"/>
        <w:ind w:left="1471" w:right="6829" w:hanging="308"/>
      </w:pPr>
      <w:r>
        <w:rPr>
          <w:color w:val="202020"/>
        </w:rPr>
        <w:t>for bucketTimestamp in bucketList[i]: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if bucketTimestamp == t:</w:t>
      </w:r>
    </w:p>
    <w:p>
      <w:pPr>
        <w:pStyle w:val="4"/>
        <w:spacing w:line="278" w:lineRule="auto"/>
        <w:ind w:left="855" w:right="6214" w:firstLine="923"/>
      </w:pPr>
      <w:r>
        <w:rPr>
          <w:color w:val="202020"/>
        </w:rPr>
        <w:t>bucketList[i].remove(bucketTimestamp)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if c == '1':</w:t>
      </w:r>
    </w:p>
    <w:p>
      <w:pPr>
        <w:pStyle w:val="4"/>
        <w:spacing w:line="164" w:lineRule="exact"/>
        <w:ind w:left="1163"/>
      </w:pPr>
      <w:r>
        <w:rPr>
          <w:color w:val="202020"/>
        </w:rPr>
        <w:t>bucketList[0].append(t)</w:t>
      </w:r>
    </w:p>
    <w:p>
      <w:pPr>
        <w:pStyle w:val="4"/>
        <w:spacing w:before="26" w:line="278" w:lineRule="auto"/>
        <w:ind w:left="855" w:right="7060" w:firstLine="307"/>
      </w:pPr>
      <w:r>
        <w:rPr>
          <w:color w:val="202020"/>
        </w:rPr>
        <w:t>checkAndMergeBucket(bucketList, t)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elif c == '0':</w:t>
      </w:r>
    </w:p>
    <w:p>
      <w:pPr>
        <w:pStyle w:val="4"/>
        <w:spacing w:line="164" w:lineRule="exact"/>
        <w:ind w:left="1163"/>
      </w:pPr>
      <w:r>
        <w:rPr>
          <w:color w:val="202020"/>
        </w:rPr>
        <w:t>continue</w:t>
      </w:r>
    </w:p>
    <w:p>
      <w:pPr>
        <w:pStyle w:val="4"/>
        <w:ind w:left="0"/>
      </w:pPr>
    </w:p>
    <w:p>
      <w:pPr>
        <w:pStyle w:val="4"/>
        <w:spacing w:before="11"/>
        <w:ind w:left="0"/>
        <w:rPr>
          <w:sz w:val="18"/>
        </w:rPr>
      </w:pPr>
    </w:p>
    <w:p>
      <w:pPr>
        <w:pStyle w:val="4"/>
        <w:ind w:left="630"/>
      </w:pPr>
      <w:r>
        <w:rPr>
          <w:color w:val="202020"/>
        </w:rPr>
        <w:t>Size of bucket: 1 |</w:t>
      </w:r>
      <w:r>
        <w:rPr>
          <w:color w:val="202020"/>
          <w:spacing w:val="76"/>
        </w:rPr>
        <w:t xml:space="preserve"> </w:t>
      </w:r>
      <w:r>
        <w:rPr>
          <w:color w:val="202020"/>
        </w:rPr>
        <w:t>Power of 2: 0 | timestamp: 261</w:t>
      </w:r>
    </w:p>
    <w:p>
      <w:pPr>
        <w:pStyle w:val="4"/>
        <w:spacing w:before="6"/>
        <w:ind w:left="630"/>
      </w:pPr>
      <w:r>
        <w:rPr>
          <w:color w:val="202020"/>
        </w:rPr>
        <w:t>Size of bucket: 1 |</w:t>
      </w:r>
      <w:r>
        <w:rPr>
          <w:color w:val="202020"/>
          <w:spacing w:val="76"/>
        </w:rPr>
        <w:t xml:space="preserve"> </w:t>
      </w:r>
      <w:r>
        <w:rPr>
          <w:color w:val="202020"/>
        </w:rPr>
        <w:t>Power of 2: 0 | timestamp: 267</w:t>
      </w:r>
    </w:p>
    <w:p>
      <w:pPr>
        <w:pStyle w:val="4"/>
        <w:spacing w:before="6"/>
        <w:ind w:left="630"/>
      </w:pPr>
      <w:r>
        <w:rPr>
          <w:color w:val="202020"/>
        </w:rPr>
        <w:t>Size of bucket: 2 |</w:t>
      </w:r>
      <w:r>
        <w:rPr>
          <w:color w:val="202020"/>
          <w:spacing w:val="76"/>
        </w:rPr>
        <w:t xml:space="preserve"> </w:t>
      </w:r>
      <w:r>
        <w:rPr>
          <w:color w:val="202020"/>
        </w:rPr>
        <w:t>Power of 2: 1 | timestamp: 259</w:t>
      </w:r>
    </w:p>
    <w:p>
      <w:pPr>
        <w:pStyle w:val="4"/>
        <w:spacing w:before="16"/>
        <w:ind w:left="630"/>
      </w:pPr>
      <w:r>
        <w:rPr>
          <w:color w:val="202020"/>
        </w:rPr>
        <w:t>Size of bucket: 4 |</w:t>
      </w:r>
      <w:r>
        <w:rPr>
          <w:color w:val="202020"/>
          <w:spacing w:val="76"/>
        </w:rPr>
        <w:t xml:space="preserve"> </w:t>
      </w:r>
      <w:r>
        <w:rPr>
          <w:color w:val="202020"/>
        </w:rPr>
        <w:t>Power of 2: 2 | timestamp: 245</w:t>
      </w:r>
    </w:p>
    <w:p>
      <w:pPr>
        <w:pStyle w:val="4"/>
        <w:spacing w:before="6"/>
        <w:ind w:left="630"/>
      </w:pPr>
      <w:r>
        <w:rPr>
          <w:color w:val="202020"/>
        </w:rPr>
        <w:t>Size of bucket: 8 |</w:t>
      </w:r>
      <w:r>
        <w:rPr>
          <w:color w:val="202020"/>
          <w:spacing w:val="76"/>
        </w:rPr>
        <w:t xml:space="preserve"> </w:t>
      </w:r>
      <w:r>
        <w:rPr>
          <w:color w:val="202020"/>
        </w:rPr>
        <w:t>Power of 2: 3 | timestamp: 227</w:t>
      </w:r>
    </w:p>
    <w:p>
      <w:pPr>
        <w:pStyle w:val="4"/>
        <w:spacing w:before="6"/>
        <w:ind w:left="630"/>
      </w:pPr>
      <w:r>
        <w:rPr>
          <w:color w:val="202020"/>
        </w:rPr>
        <w:t>Size of bucket: 16 |</w:t>
      </w:r>
      <w:r>
        <w:rPr>
          <w:color w:val="202020"/>
          <w:spacing w:val="76"/>
        </w:rPr>
        <w:t xml:space="preserve"> </w:t>
      </w:r>
      <w:r>
        <w:rPr>
          <w:color w:val="202020"/>
        </w:rPr>
        <w:t>Power of 2: 4 | timestamp: 191</w:t>
      </w:r>
    </w:p>
    <w:p>
      <w:pPr>
        <w:pStyle w:val="4"/>
        <w:spacing w:before="16" w:line="249" w:lineRule="auto"/>
        <w:ind w:left="630" w:right="5905"/>
      </w:pPr>
      <w:r>
        <w:rPr>
          <w:color w:val="202020"/>
        </w:rPr>
        <w:t>Size of bucket: 32 |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Power of 2: 5 | timestamp: 123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Number of ones in last 1000 bits: 48</w:t>
      </w:r>
    </w:p>
    <w:p>
      <w:pPr>
        <w:spacing w:after="0" w:line="249" w:lineRule="auto"/>
        <w:sectPr>
          <w:type w:val="continuous"/>
          <w:pgSz w:w="11900" w:h="16840"/>
          <w:pgMar w:top="540" w:right="440" w:bottom="280" w:left="600" w:header="720" w:footer="720" w:gutter="0"/>
          <w:cols w:space="720" w:num="1"/>
        </w:sectPr>
      </w:pPr>
    </w:p>
    <w:p>
      <w:pPr>
        <w:pStyle w:val="4"/>
        <w:spacing w:before="6"/>
        <w:ind w:left="0"/>
        <w:rPr>
          <w:sz w:val="3"/>
        </w:rPr>
      </w:pPr>
    </w:p>
    <w:p>
      <w:pPr>
        <w:pStyle w:val="4"/>
        <w:spacing w:line="20" w:lineRule="exact"/>
        <w:ind w:left="-40"/>
        <w:rPr>
          <w:sz w:val="2"/>
        </w:rPr>
      </w:pPr>
      <w:r>
        <w:rPr>
          <w:sz w:val="2"/>
        </w:rPr>
        <w:pict>
          <v:group id="_x0000_s1030" o:spid="_x0000_s1030" o:spt="203" style="height:0.5pt;width:539pt;" coordsize="10780,10">
            <o:lock v:ext="edit"/>
            <v:rect id="_x0000_s1031" o:spid="_x0000_s1031" o:spt="1" style="position:absolute;left:0;top:0;height:10;width:10780;" fillcolor="#D9D9D9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spacing w:before="68" w:after="63"/>
        <w:ind w:left="119" w:right="0" w:firstLine="0"/>
        <w:jc w:val="left"/>
        <w:rPr>
          <w:rFonts w:ascii="Lucida Sans Unicode"/>
          <w:sz w:val="13"/>
        </w:rPr>
      </w:pPr>
      <w:r>
        <w:pict>
          <v:shape id="_x0000_s1032" o:spid="_x0000_s1032" style="position:absolute;left:0pt;margin-left:68.65pt;margin-top:6.15pt;height:4.7pt;width:4.7pt;mso-position-horizontal-relative:page;z-index:251661312;mso-width-relative:page;mso-height-relative:page;" fillcolor="#616161" filled="t" stroked="f" coordorigin="1373,124" coordsize="94,94" path="m1457,217l1420,180,1383,217,1373,208,1411,171,1373,133,1383,124,1420,161,1457,124,1467,133,1429,171,1467,208,1457,217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33" o:spid="_x0000_s1033" style="position:absolute;left:0pt;margin-left:554.5pt;margin-top:6.5pt;height:2pt;width:8pt;mso-position-horizontal-relative:page;z-index:251661312;mso-width-relative:page;mso-height-relative:page;" fillcolor="#616161" filled="t" stroked="f" coordorigin="11090,131" coordsize="160,40" path="m11121,171l11099,171,11090,162,11090,140,11099,131,11121,131,11130,140,11130,162,11121,171xm11241,171l11219,171,11210,162,11210,140,11219,131,11241,131,11250,140,11250,162,11241,171xm11181,171l11159,171,11150,162,11150,140,11159,131,11181,131,11190,140,11190,162,11181,17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Lucida Sans Unicode"/>
          <w:color w:val="616161"/>
          <w:sz w:val="13"/>
        </w:rPr>
        <w:t>dgmi.txt</w:t>
      </w:r>
    </w:p>
    <w:p>
      <w:pPr>
        <w:pStyle w:val="4"/>
        <w:spacing w:line="30" w:lineRule="exact"/>
        <w:ind w:left="-40"/>
        <w:rPr>
          <w:rFonts w:ascii="Lucida Sans Unicode"/>
          <w:sz w:val="3"/>
        </w:rPr>
      </w:pPr>
      <w:r>
        <w:rPr>
          <w:rFonts w:ascii="Lucida Sans Unicode"/>
          <w:position w:val="0"/>
          <w:sz w:val="3"/>
        </w:rPr>
        <w:pict>
          <v:group id="_x0000_s1034" o:spid="_x0000_s1034" o:spt="203" style="height:1.5pt;width:539pt;" coordsize="10780,30">
            <o:lock v:ext="edit"/>
            <v:rect id="_x0000_s1035" o:spid="_x0000_s1035" o:spt="1" style="position:absolute;left:0;top:20;height:10;width:10780;" fillcolor="#D9D9D9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6" o:spid="_x0000_s1036" o:spt="1" style="position:absolute;left:80;top:0;height:20;width:930;" fillcolor="#616161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4"/>
        <w:spacing w:before="11"/>
        <w:ind w:left="112"/>
        <w:rPr>
          <w:color w:val="202020"/>
        </w:rPr>
      </w:pPr>
      <w:r>
        <w:rPr>
          <w:color w:val="202020"/>
        </w:rPr>
        <w:t>1</w:t>
      </w:r>
      <w:r>
        <w:rPr>
          <w:color w:val="202020"/>
          <w:spacing w:val="48"/>
        </w:rPr>
        <w:t xml:space="preserve"> </w:t>
      </w:r>
      <w:r>
        <w:rPr>
          <w:color w:val="202020"/>
        </w:rPr>
        <w:t>0 1 1 0 1 0 0 1 0 1 0 1 0 0 0 1 1 0 1 0 1 0 0 0 1 1 1 1 0 1 0 0 0 1 0 1 1 0 0 1 1 0 1 0 0 0 1 0 0 1 0 1 0 0 1 0 1 0 1 0 1 1 0 0 1 1 0 0</w:t>
      </w:r>
    </w:p>
    <w:p>
      <w:pPr>
        <w:pStyle w:val="4"/>
        <w:spacing w:before="11"/>
        <w:ind w:left="112"/>
        <w:rPr>
          <w:color w:val="202020"/>
        </w:rPr>
      </w:pPr>
    </w:p>
    <w:p>
      <w:pPr>
        <w:pStyle w:val="4"/>
        <w:spacing w:before="11"/>
        <w:ind w:left="112"/>
        <w:jc w:val="center"/>
        <w:rPr>
          <w:rFonts w:hint="default"/>
          <w:color w:val="202020"/>
          <w:lang w:val="en-IN"/>
        </w:rPr>
      </w:pPr>
      <w:r>
        <w:rPr>
          <w:rFonts w:hint="default"/>
          <w:color w:val="202020"/>
          <w:lang w:val="en-IN"/>
        </w:rPr>
        <w:drawing>
          <wp:inline distT="0" distB="0" distL="114300" distR="114300">
            <wp:extent cx="5287645" cy="4857750"/>
            <wp:effectExtent l="0" t="0" r="635" b="3810"/>
            <wp:docPr id="1" name="Picture 1" descr="WhatsApp Image 2023-10-16 at 10.51.55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3-10-16 at 10.51.55 PM"/>
                    <pic:cNvPicPr>
                      <a:picLocks noChangeAspect="1"/>
                    </pic:cNvPicPr>
                  </pic:nvPicPr>
                  <pic:blipFill>
                    <a:blip r:embed="rId6"/>
                    <a:srcRect l="17146" r="28429"/>
                    <a:stretch>
                      <a:fillRect/>
                    </a:stretch>
                  </pic:blipFill>
                  <pic:spPr>
                    <a:xfrm>
                      <a:off x="0" y="0"/>
                      <a:ext cx="528764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0" w:h="16840"/>
      <w:pgMar w:top="1580" w:right="440" w:bottom="280" w:left="6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  <w:font w:name="Roboto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Lucida Sans Unicode">
    <w:panose1 w:val="020B0602030504020204"/>
    <w:charset w:val="01"/>
    <w:family w:val="swiss"/>
    <w:pitch w:val="default"/>
    <w:sig w:usb0="80001AFF" w:usb1="0000396B" w:usb2="00000000" w:usb3="00000000" w:csb0="200000BF" w:csb1="D7F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9427_Atharva Pawar">
    <w15:presenceInfo w15:providerId="WPS Office" w15:userId="39741583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trackRevisions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52F5EBF"/>
    <w:rsid w:val="67E452E5"/>
    <w:rsid w:val="70C669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nsolas" w:hAnsi="Consolas" w:eastAsia="Consolas" w:cs="Consolas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239"/>
    </w:pPr>
    <w:rPr>
      <w:rFonts w:ascii="Consolas" w:hAnsi="Consolas" w:eastAsia="Consolas" w:cs="Consolas"/>
      <w:sz w:val="14"/>
      <w:szCs w:val="14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95"/>
      <w:ind w:left="260"/>
    </w:pPr>
    <w:rPr>
      <w:rFonts w:ascii="Roboto" w:hAnsi="Roboto" w:eastAsia="Roboto" w:cs="Roboto"/>
      <w:sz w:val="26"/>
      <w:szCs w:val="26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6"/>
    <customShpInfo spid="_x0000_s1028"/>
    <customShpInfo spid="_x0000_s1029"/>
    <customShpInfo spid="_x0000_s1031"/>
    <customShpInfo spid="_x0000_s1030"/>
    <customShpInfo spid="_x0000_s1032"/>
    <customShpInfo spid="_x0000_s1033"/>
    <customShpInfo spid="_x0000_s1035"/>
    <customShpInfo spid="_x0000_s1036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2023-10-16T17:35:00Z</dcterms:created>
  <dc:creator>Atharva Pawar</dc:creator>
  <cp:lastModifiedBy>9427_Atharva Pawar</cp:lastModifiedBy>
  <dcterms:modified xsi:type="dcterms:W3CDTF">2023-10-16T17:38:40Z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2023-10-12T00:00:00Z</vt:filetime>
  </property>
  <property fmtid="{D5CDD505-2E9C-101B-9397-08002B2CF9AE}" pid="3" name="Creator">
    <vt:lpwstr>Mozilla/5.0 (Windows NT 10.0; Win64; x64) AppleWebKit/537.36 (KHTML, like Gecko) Chrome/118.0.0.0 Safari/537.36</vt:lpwstr>
  </property>
  <property fmtid="{D5CDD505-2E9C-101B-9397-08002B2CF9AE}" pid="4" name="LastSaved">
    <vt:filetime>2023-10-16T00:00:00Z</vt:filetime>
  </property>
  <property fmtid="{D5CDD505-2E9C-101B-9397-08002B2CF9AE}" pid="5" name="KSOProductBuildVer">
    <vt:lpwstr>1033-12.2.0.13266</vt:lpwstr>
  </property>
  <property fmtid="{D5CDD505-2E9C-101B-9397-08002B2CF9AE}" pid="6" name="ICV">
    <vt:lpwstr>541B47CB3FB4497FA8ABFC24DB766805_12</vt:lpwstr>
  </property>
</Properties>
</file>